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70" w:rsidRDefault="00F35F70">
      <w:pPr>
        <w:rPr>
          <w:b/>
          <w:i/>
          <w:color w:val="0563C1"/>
          <w:u w:val="single"/>
        </w:rPr>
      </w:pPr>
    </w:p>
    <w:p w:rsidR="00F35F70" w:rsidRDefault="0057438E">
      <w:pPr>
        <w:pStyle w:val="Heading1"/>
        <w:jc w:val="center"/>
        <w:rPr>
          <w:b/>
          <w:color w:val="0563C1"/>
        </w:rPr>
      </w:pPr>
      <w:r>
        <w:rPr>
          <w:b/>
          <w:color w:val="0563C1"/>
        </w:rPr>
        <w:t>Bài tập xPath Buổi 10</w:t>
      </w:r>
    </w:p>
    <w:p w:rsidR="00F35F70" w:rsidRDefault="0057438E">
      <w:pPr>
        <w:jc w:val="center"/>
      </w:pPr>
      <w:r>
        <w:rPr>
          <w:b/>
        </w:rPr>
        <w:t>(Học viên áp dụng các hàm, cấu trúc xPath đã học trong buổi 10)</w:t>
      </w:r>
    </w:p>
    <w:p w:rsidR="00F35F70" w:rsidRDefault="0057438E">
      <w:pPr>
        <w:rPr>
          <w:b/>
          <w:i/>
        </w:rPr>
      </w:pPr>
      <w:r>
        <w:rPr>
          <w:b/>
          <w:i/>
        </w:rPr>
        <w:t xml:space="preserve">Bài 1: vào trang </w:t>
      </w:r>
      <w:hyperlink r:id="rId6">
        <w:r>
          <w:rPr>
            <w:b/>
            <w:i/>
            <w:color w:val="0563C1"/>
            <w:u w:val="single"/>
          </w:rPr>
          <w:t>https://alada.vn/tai-khoan/dang-ky.html</w:t>
        </w:r>
      </w:hyperlink>
      <w:r>
        <w:rPr>
          <w:b/>
          <w:i/>
        </w:rPr>
        <w:t xml:space="preserve"> </w:t>
      </w:r>
    </w:p>
    <w:p w:rsidR="00F35F70" w:rsidRDefault="00574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b/>
          <w:i/>
          <w:color w:val="000000"/>
        </w:rPr>
        <w:t>Tìm xPath các element trên trang đăng ký và fill vào bảng sau</w:t>
      </w:r>
    </w:p>
    <w:tbl>
      <w:tblPr>
        <w:tblStyle w:val="3"/>
        <w:tblW w:w="895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8"/>
        <w:gridCol w:w="2942"/>
        <w:gridCol w:w="2928"/>
      </w:tblGrid>
      <w:tr w:rsidR="00F35F70">
        <w:tc>
          <w:tcPr>
            <w:tcW w:w="3088" w:type="dxa"/>
          </w:tcPr>
          <w:p w:rsidR="00F35F70" w:rsidRDefault="00574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Tên element (tự đặt tên)</w:t>
            </w:r>
          </w:p>
        </w:tc>
        <w:tc>
          <w:tcPr>
            <w:tcW w:w="2942" w:type="dxa"/>
          </w:tcPr>
          <w:p w:rsidR="00F35F70" w:rsidRDefault="00574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xPath</w:t>
            </w:r>
          </w:p>
        </w:tc>
        <w:tc>
          <w:tcPr>
            <w:tcW w:w="2928" w:type="dxa"/>
          </w:tcPr>
          <w:p w:rsidR="00F35F70" w:rsidRDefault="00574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Note</w:t>
            </w:r>
          </w:p>
        </w:tc>
      </w:tr>
      <w:tr w:rsidR="00F35F70">
        <w:tc>
          <w:tcPr>
            <w:tcW w:w="3088" w:type="dxa"/>
          </w:tcPr>
          <w:p w:rsidR="00F35F70" w:rsidRDefault="00574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textHoVaTen</w:t>
            </w:r>
          </w:p>
        </w:tc>
        <w:tc>
          <w:tcPr>
            <w:tcW w:w="2942" w:type="dxa"/>
          </w:tcPr>
          <w:p w:rsidR="00F35F70" w:rsidRPr="00EF20E5" w:rsidRDefault="00EF2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EF20E5">
              <w:rPr>
                <w:color w:val="000000"/>
              </w:rPr>
              <w:t>//label[text()='Họ và tên']</w:t>
            </w:r>
          </w:p>
        </w:tc>
        <w:tc>
          <w:tcPr>
            <w:tcW w:w="2928" w:type="dxa"/>
          </w:tcPr>
          <w:p w:rsidR="00F35F70" w:rsidRDefault="00F35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F35F70">
        <w:tc>
          <w:tcPr>
            <w:tcW w:w="3088" w:type="dxa"/>
          </w:tcPr>
          <w:p w:rsidR="00F35F70" w:rsidRDefault="00574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textEmail</w:t>
            </w:r>
          </w:p>
        </w:tc>
        <w:tc>
          <w:tcPr>
            <w:tcW w:w="2942" w:type="dxa"/>
          </w:tcPr>
          <w:p w:rsidR="00F35F70" w:rsidRPr="00EF20E5" w:rsidRDefault="00EF2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EF20E5">
              <w:rPr>
                <w:color w:val="000000"/>
              </w:rPr>
              <w:t>//label[text()='Địa chỉ Email']</w:t>
            </w:r>
          </w:p>
        </w:tc>
        <w:tc>
          <w:tcPr>
            <w:tcW w:w="2928" w:type="dxa"/>
          </w:tcPr>
          <w:p w:rsidR="00F35F70" w:rsidRDefault="00F35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F35F70">
        <w:tc>
          <w:tcPr>
            <w:tcW w:w="3088" w:type="dxa"/>
          </w:tcPr>
          <w:p w:rsidR="00F35F70" w:rsidRDefault="00574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textNhapLaiEmail</w:t>
            </w:r>
          </w:p>
        </w:tc>
        <w:tc>
          <w:tcPr>
            <w:tcW w:w="2942" w:type="dxa"/>
          </w:tcPr>
          <w:p w:rsidR="00F35F70" w:rsidRPr="00EF20E5" w:rsidRDefault="00EF2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EF20E5">
              <w:rPr>
                <w:color w:val="000000"/>
              </w:rPr>
              <w:t>//label[text()='Nhập lại Email']</w:t>
            </w:r>
          </w:p>
        </w:tc>
        <w:tc>
          <w:tcPr>
            <w:tcW w:w="2928" w:type="dxa"/>
          </w:tcPr>
          <w:p w:rsidR="00F35F70" w:rsidRDefault="00F35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EF20E5">
        <w:tc>
          <w:tcPr>
            <w:tcW w:w="3088" w:type="dxa"/>
          </w:tcPr>
          <w:p w:rsidR="00EF20E5" w:rsidRDefault="00EF2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textMatkhau</w:t>
            </w:r>
          </w:p>
        </w:tc>
        <w:tc>
          <w:tcPr>
            <w:tcW w:w="2942" w:type="dxa"/>
          </w:tcPr>
          <w:p w:rsidR="00EF20E5" w:rsidRPr="00EF20E5" w:rsidRDefault="00A8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8136C">
              <w:rPr>
                <w:color w:val="000000"/>
              </w:rPr>
              <w:t>//label[text()='Mật khẩu']</w:t>
            </w:r>
          </w:p>
        </w:tc>
        <w:tc>
          <w:tcPr>
            <w:tcW w:w="2928" w:type="dxa"/>
          </w:tcPr>
          <w:p w:rsidR="00EF20E5" w:rsidRDefault="00EF2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EF20E5">
        <w:tc>
          <w:tcPr>
            <w:tcW w:w="3088" w:type="dxa"/>
          </w:tcPr>
          <w:p w:rsidR="00EF20E5" w:rsidRDefault="00EF2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texNhaplaimatkhau</w:t>
            </w:r>
          </w:p>
        </w:tc>
        <w:tc>
          <w:tcPr>
            <w:tcW w:w="2942" w:type="dxa"/>
          </w:tcPr>
          <w:p w:rsidR="00EF20E5" w:rsidRPr="00EF20E5" w:rsidRDefault="00A8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8136C">
              <w:rPr>
                <w:color w:val="000000"/>
              </w:rPr>
              <w:t>//label[text()='Nhập lại Mật khẩu']</w:t>
            </w:r>
          </w:p>
        </w:tc>
        <w:tc>
          <w:tcPr>
            <w:tcW w:w="2928" w:type="dxa"/>
          </w:tcPr>
          <w:p w:rsidR="00EF20E5" w:rsidRDefault="00EF2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F35F70">
        <w:tc>
          <w:tcPr>
            <w:tcW w:w="3088" w:type="dxa"/>
          </w:tcPr>
          <w:p w:rsidR="00F35F70" w:rsidRDefault="00A8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textSodienthoai</w:t>
            </w:r>
          </w:p>
        </w:tc>
        <w:tc>
          <w:tcPr>
            <w:tcW w:w="2942" w:type="dxa"/>
          </w:tcPr>
          <w:p w:rsidR="00F35F70" w:rsidRPr="00A8136C" w:rsidRDefault="00A8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A8136C">
              <w:rPr>
                <w:color w:val="000000"/>
              </w:rPr>
              <w:t>//label[text()='Điện thoại']</w:t>
            </w:r>
          </w:p>
        </w:tc>
        <w:tc>
          <w:tcPr>
            <w:tcW w:w="2928" w:type="dxa"/>
          </w:tcPr>
          <w:p w:rsidR="00F35F70" w:rsidRDefault="00F35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</w:tbl>
    <w:p w:rsidR="00F35F70" w:rsidRDefault="00F35F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000000"/>
        </w:rPr>
      </w:pPr>
    </w:p>
    <w:p w:rsidR="00F35F70" w:rsidRDefault="00574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</w:rPr>
      </w:pPr>
      <w:r>
        <w:rPr>
          <w:b/>
          <w:i/>
          <w:color w:val="000000"/>
        </w:rPr>
        <w:t xml:space="preserve">Vào trang chỉnh sửa thông tin </w:t>
      </w:r>
    </w:p>
    <w:p w:rsidR="00F35F70" w:rsidRDefault="0057438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494496" cy="41913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i/>
          <w:color w:val="000000"/>
        </w:rPr>
        <w:t>Sau đó tìm xPath các element trên trang Thông tin cá nhân và fill vào bảng sau</w:t>
      </w:r>
    </w:p>
    <w:tbl>
      <w:tblPr>
        <w:tblStyle w:val="2"/>
        <w:tblW w:w="895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2946"/>
        <w:gridCol w:w="2932"/>
      </w:tblGrid>
      <w:tr w:rsidR="00F35F70">
        <w:tc>
          <w:tcPr>
            <w:tcW w:w="3080" w:type="dxa"/>
          </w:tcPr>
          <w:p w:rsidR="00F35F70" w:rsidRDefault="00574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Tên element (tự đặt tên)</w:t>
            </w:r>
          </w:p>
        </w:tc>
        <w:tc>
          <w:tcPr>
            <w:tcW w:w="2946" w:type="dxa"/>
          </w:tcPr>
          <w:p w:rsidR="00F35F70" w:rsidRDefault="00574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xPath</w:t>
            </w:r>
          </w:p>
        </w:tc>
        <w:tc>
          <w:tcPr>
            <w:tcW w:w="2932" w:type="dxa"/>
          </w:tcPr>
          <w:p w:rsidR="00F35F70" w:rsidRDefault="00574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Note</w:t>
            </w:r>
          </w:p>
        </w:tc>
      </w:tr>
      <w:tr w:rsidR="00F35F70">
        <w:tc>
          <w:tcPr>
            <w:tcW w:w="3080" w:type="dxa"/>
          </w:tcPr>
          <w:p w:rsidR="00F35F70" w:rsidRDefault="00574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textHo</w:t>
            </w:r>
          </w:p>
        </w:tc>
        <w:tc>
          <w:tcPr>
            <w:tcW w:w="2946" w:type="dxa"/>
          </w:tcPr>
          <w:p w:rsidR="00F35F70" w:rsidRPr="005D1476" w:rsidRDefault="00610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5D1476">
              <w:rPr>
                <w:color w:val="000000"/>
              </w:rPr>
              <w:t>//label[text()='Họ']</w:t>
            </w:r>
          </w:p>
        </w:tc>
        <w:tc>
          <w:tcPr>
            <w:tcW w:w="2932" w:type="dxa"/>
          </w:tcPr>
          <w:p w:rsidR="00F35F70" w:rsidRDefault="00F35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F35F70">
        <w:tc>
          <w:tcPr>
            <w:tcW w:w="3080" w:type="dxa"/>
          </w:tcPr>
          <w:p w:rsidR="00F35F70" w:rsidRDefault="00574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textTen</w:t>
            </w:r>
          </w:p>
        </w:tc>
        <w:tc>
          <w:tcPr>
            <w:tcW w:w="2946" w:type="dxa"/>
          </w:tcPr>
          <w:p w:rsidR="00F35F70" w:rsidRPr="005D1476" w:rsidRDefault="00610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5D1476">
              <w:rPr>
                <w:color w:val="000000"/>
              </w:rPr>
              <w:t>//label[text()='Tên']</w:t>
            </w:r>
          </w:p>
        </w:tc>
        <w:tc>
          <w:tcPr>
            <w:tcW w:w="2932" w:type="dxa"/>
          </w:tcPr>
          <w:p w:rsidR="00F35F70" w:rsidRDefault="00F35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bookmarkStart w:id="0" w:name="_GoBack"/>
            <w:bookmarkEnd w:id="0"/>
          </w:p>
        </w:tc>
      </w:tr>
      <w:tr w:rsidR="00F35F70">
        <w:tc>
          <w:tcPr>
            <w:tcW w:w="3080" w:type="dxa"/>
          </w:tcPr>
          <w:p w:rsidR="00F35F70" w:rsidRDefault="00574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checkGioiTinh</w:t>
            </w:r>
          </w:p>
        </w:tc>
        <w:tc>
          <w:tcPr>
            <w:tcW w:w="2946" w:type="dxa"/>
          </w:tcPr>
          <w:p w:rsidR="00F35F70" w:rsidRPr="005D1476" w:rsidRDefault="00B3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5D1476">
              <w:rPr>
                <w:color w:val="000000"/>
              </w:rPr>
              <w:t>//input[@type='radio' and @value='1']</w:t>
            </w:r>
            <w:r w:rsidRPr="005D1476">
              <w:t xml:space="preserve"> </w:t>
            </w:r>
            <w:r w:rsidRPr="005D1476">
              <w:rPr>
                <w:color w:val="000000"/>
              </w:rPr>
              <w:t>//input[@type='radio' and @value='0']</w:t>
            </w:r>
          </w:p>
        </w:tc>
        <w:tc>
          <w:tcPr>
            <w:tcW w:w="2932" w:type="dxa"/>
          </w:tcPr>
          <w:p w:rsidR="00F35F70" w:rsidRDefault="00F35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F35F70">
        <w:tc>
          <w:tcPr>
            <w:tcW w:w="3080" w:type="dxa"/>
          </w:tcPr>
          <w:p w:rsidR="00F35F70" w:rsidRDefault="00574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dateNgaySinh</w:t>
            </w:r>
          </w:p>
        </w:tc>
        <w:tc>
          <w:tcPr>
            <w:tcW w:w="2946" w:type="dxa"/>
          </w:tcPr>
          <w:p w:rsidR="00F35F70" w:rsidRPr="005D1476" w:rsidRDefault="00B3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5D1476">
              <w:rPr>
                <w:color w:val="000000"/>
              </w:rPr>
              <w:t>//input[@id='member_birthday']</w:t>
            </w:r>
          </w:p>
        </w:tc>
        <w:tc>
          <w:tcPr>
            <w:tcW w:w="2932" w:type="dxa"/>
          </w:tcPr>
          <w:p w:rsidR="00F35F70" w:rsidRDefault="00F35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F35F70">
        <w:tc>
          <w:tcPr>
            <w:tcW w:w="3080" w:type="dxa"/>
          </w:tcPr>
          <w:p w:rsidR="00F35F70" w:rsidRDefault="00574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dropdownTinhTP</w:t>
            </w:r>
          </w:p>
        </w:tc>
        <w:tc>
          <w:tcPr>
            <w:tcW w:w="2946" w:type="dxa"/>
          </w:tcPr>
          <w:p w:rsidR="00F35F70" w:rsidRPr="005D1476" w:rsidRDefault="00B3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5D1476">
              <w:rPr>
                <w:color w:val="000000"/>
              </w:rPr>
              <w:t>//select[@id='txtCity']</w:t>
            </w:r>
          </w:p>
        </w:tc>
        <w:tc>
          <w:tcPr>
            <w:tcW w:w="2932" w:type="dxa"/>
          </w:tcPr>
          <w:p w:rsidR="00F35F70" w:rsidRDefault="00F35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F35F70">
        <w:tc>
          <w:tcPr>
            <w:tcW w:w="3080" w:type="dxa"/>
          </w:tcPr>
          <w:p w:rsidR="00F35F70" w:rsidRDefault="00B3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textSodienthoai</w:t>
            </w:r>
          </w:p>
        </w:tc>
        <w:tc>
          <w:tcPr>
            <w:tcW w:w="2946" w:type="dxa"/>
          </w:tcPr>
          <w:p w:rsidR="00F35F70" w:rsidRPr="005D1476" w:rsidRDefault="005D1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5D1476">
              <w:rPr>
                <w:color w:val="000000"/>
              </w:rPr>
              <w:t>//label[text()=</w:t>
            </w:r>
            <w:r w:rsidRPr="005D1476">
              <w:rPr>
                <w:color w:val="000000"/>
              </w:rPr>
              <w:t xml:space="preserve"> ‘Điện thại</w:t>
            </w:r>
            <w:r w:rsidRPr="005D1476">
              <w:rPr>
                <w:color w:val="000000"/>
              </w:rPr>
              <w:t>']</w:t>
            </w:r>
          </w:p>
        </w:tc>
        <w:tc>
          <w:tcPr>
            <w:tcW w:w="2932" w:type="dxa"/>
          </w:tcPr>
          <w:p w:rsidR="00F35F70" w:rsidRDefault="00F35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B345EF">
        <w:tc>
          <w:tcPr>
            <w:tcW w:w="3080" w:type="dxa"/>
          </w:tcPr>
          <w:p w:rsidR="00B345EF" w:rsidRDefault="005D1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</w:t>
            </w:r>
            <w:r>
              <w:rPr>
                <w:b/>
                <w:i/>
                <w:color w:val="000000"/>
              </w:rPr>
              <w:t>DiaChi</w:t>
            </w:r>
          </w:p>
        </w:tc>
        <w:tc>
          <w:tcPr>
            <w:tcW w:w="2946" w:type="dxa"/>
          </w:tcPr>
          <w:p w:rsidR="00B345EF" w:rsidRPr="005D1476" w:rsidRDefault="005D1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D1476">
              <w:rPr>
                <w:color w:val="000000"/>
              </w:rPr>
              <w:t>//label[text()='</w:t>
            </w:r>
            <w:r w:rsidRPr="005D1476">
              <w:rPr>
                <w:color w:val="000000"/>
              </w:rPr>
              <w:t>Địa Chỉ</w:t>
            </w:r>
            <w:r w:rsidRPr="005D1476">
              <w:rPr>
                <w:color w:val="000000"/>
              </w:rPr>
              <w:t>']</w:t>
            </w:r>
          </w:p>
        </w:tc>
        <w:tc>
          <w:tcPr>
            <w:tcW w:w="2932" w:type="dxa"/>
          </w:tcPr>
          <w:p w:rsidR="00B345EF" w:rsidRDefault="00B3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5D1476">
        <w:tc>
          <w:tcPr>
            <w:tcW w:w="3080" w:type="dxa"/>
          </w:tcPr>
          <w:p w:rsidR="005D1476" w:rsidRDefault="005D1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</w:t>
            </w:r>
            <w:r>
              <w:rPr>
                <w:b/>
                <w:i/>
                <w:color w:val="000000"/>
              </w:rPr>
              <w:t>CongTy</w:t>
            </w:r>
          </w:p>
        </w:tc>
        <w:tc>
          <w:tcPr>
            <w:tcW w:w="2946" w:type="dxa"/>
          </w:tcPr>
          <w:p w:rsidR="005D1476" w:rsidRPr="005D1476" w:rsidRDefault="005D1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D1476">
              <w:rPr>
                <w:color w:val="000000"/>
              </w:rPr>
              <w:t>//label[text()='</w:t>
            </w:r>
            <w:r w:rsidRPr="005D1476">
              <w:rPr>
                <w:color w:val="000000"/>
              </w:rPr>
              <w:t>Công ty</w:t>
            </w:r>
            <w:r w:rsidRPr="005D1476">
              <w:rPr>
                <w:color w:val="000000"/>
              </w:rPr>
              <w:t>']</w:t>
            </w:r>
          </w:p>
        </w:tc>
        <w:tc>
          <w:tcPr>
            <w:tcW w:w="2932" w:type="dxa"/>
          </w:tcPr>
          <w:p w:rsidR="005D1476" w:rsidRDefault="005D1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</w:tbl>
    <w:p w:rsidR="00F35F70" w:rsidRDefault="00F35F7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</w:p>
    <w:p w:rsidR="00F35F70" w:rsidRDefault="0057438E">
      <w:pPr>
        <w:rPr>
          <w:b/>
          <w:i/>
        </w:rPr>
      </w:pPr>
      <w:r>
        <w:rPr>
          <w:b/>
          <w:i/>
        </w:rPr>
        <w:t xml:space="preserve">Bài 2: vào trang </w:t>
      </w:r>
    </w:p>
    <w:p w:rsidR="00F35F70" w:rsidRDefault="00B345EF">
      <w:pPr>
        <w:rPr>
          <w:b/>
          <w:i/>
        </w:rPr>
      </w:pPr>
      <w:hyperlink r:id="rId8">
        <w:r w:rsidR="0057438E">
          <w:rPr>
            <w:b/>
            <w:i/>
            <w:color w:val="0563C1"/>
            <w:u w:val="single"/>
          </w:rPr>
          <w:t>https://demo.seleniumeasy.com/basic-checkbox-demo.html</w:t>
        </w:r>
      </w:hyperlink>
      <w:r w:rsidR="0057438E">
        <w:rPr>
          <w:b/>
          <w:i/>
        </w:rPr>
        <w:t xml:space="preserve"> </w:t>
      </w:r>
    </w:p>
    <w:p w:rsidR="00F35F70" w:rsidRDefault="0057438E">
      <w:pPr>
        <w:rPr>
          <w:b/>
          <w:i/>
        </w:rPr>
      </w:pPr>
      <w:r>
        <w:rPr>
          <w:b/>
          <w:i/>
        </w:rPr>
        <w:lastRenderedPageBreak/>
        <w:t xml:space="preserve">Ở left menu -&gt; click vào Input form -&gt; click vào  Radio Button Demo và tìm xPath của các </w:t>
      </w:r>
      <w:r>
        <w:rPr>
          <w:b/>
          <w:i/>
          <w:color w:val="FF0000"/>
        </w:rPr>
        <w:t>elements được khoanh tròn</w:t>
      </w:r>
      <w:r>
        <w:rPr>
          <w:b/>
          <w:i/>
        </w:rPr>
        <w:t xml:space="preserve"> trong ảnh sau, điền xPath vào bảng.</w:t>
      </w:r>
    </w:p>
    <w:p w:rsidR="00F35F70" w:rsidRDefault="0057438E">
      <w:r>
        <w:rPr>
          <w:noProof/>
        </w:rPr>
        <w:drawing>
          <wp:inline distT="0" distB="0" distL="0" distR="0">
            <wp:extent cx="6151880" cy="240157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5F70" w:rsidRDefault="00F35F70"/>
    <w:tbl>
      <w:tblPr>
        <w:tblStyle w:val="1"/>
        <w:tblW w:w="895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2946"/>
        <w:gridCol w:w="2932"/>
      </w:tblGrid>
      <w:tr w:rsidR="00F35F70">
        <w:tc>
          <w:tcPr>
            <w:tcW w:w="3080" w:type="dxa"/>
          </w:tcPr>
          <w:p w:rsidR="00F35F70" w:rsidRDefault="00574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Tên element (tự đặt tên)</w:t>
            </w:r>
          </w:p>
        </w:tc>
        <w:tc>
          <w:tcPr>
            <w:tcW w:w="2946" w:type="dxa"/>
          </w:tcPr>
          <w:p w:rsidR="00F35F70" w:rsidRDefault="00574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xPath</w:t>
            </w:r>
          </w:p>
        </w:tc>
        <w:tc>
          <w:tcPr>
            <w:tcW w:w="2932" w:type="dxa"/>
          </w:tcPr>
          <w:p w:rsidR="00F35F70" w:rsidRDefault="00574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Note</w:t>
            </w:r>
          </w:p>
        </w:tc>
      </w:tr>
      <w:tr w:rsidR="00F35F70">
        <w:tc>
          <w:tcPr>
            <w:tcW w:w="3080" w:type="dxa"/>
          </w:tcPr>
          <w:p w:rsidR="00F35F70" w:rsidRDefault="00574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rdoMale</w:t>
            </w:r>
          </w:p>
        </w:tc>
        <w:tc>
          <w:tcPr>
            <w:tcW w:w="2946" w:type="dxa"/>
          </w:tcPr>
          <w:p w:rsidR="00F35F70" w:rsidRPr="005B35BB" w:rsidRDefault="005B3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5B35BB">
              <w:rPr>
                <w:color w:val="000000"/>
              </w:rPr>
              <w:t>//input[@value='Male' and @name='gender']</w:t>
            </w:r>
          </w:p>
        </w:tc>
        <w:tc>
          <w:tcPr>
            <w:tcW w:w="2932" w:type="dxa"/>
          </w:tcPr>
          <w:p w:rsidR="00F35F70" w:rsidRDefault="00F35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F35F70">
        <w:tc>
          <w:tcPr>
            <w:tcW w:w="3080" w:type="dxa"/>
          </w:tcPr>
          <w:p w:rsidR="00F35F70" w:rsidRDefault="00574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rdoFemale</w:t>
            </w:r>
          </w:p>
        </w:tc>
        <w:tc>
          <w:tcPr>
            <w:tcW w:w="2946" w:type="dxa"/>
          </w:tcPr>
          <w:p w:rsidR="00F35F70" w:rsidRPr="005B35BB" w:rsidRDefault="00E8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5B35BB">
              <w:rPr>
                <w:color w:val="000000"/>
              </w:rPr>
              <w:t>//input[</w:t>
            </w:r>
            <w:r w:rsidR="005B35BB" w:rsidRPr="005B35BB">
              <w:rPr>
                <w:color w:val="000000"/>
              </w:rPr>
              <w:t>@value</w:t>
            </w:r>
            <w:r w:rsidRPr="005B35BB">
              <w:rPr>
                <w:color w:val="000000"/>
              </w:rPr>
              <w:t>='Female'</w:t>
            </w:r>
            <w:r w:rsidR="005B35BB" w:rsidRPr="005B35BB">
              <w:rPr>
                <w:color w:val="000000"/>
              </w:rPr>
              <w:t xml:space="preserve"> and @name='gender']</w:t>
            </w:r>
          </w:p>
        </w:tc>
        <w:tc>
          <w:tcPr>
            <w:tcW w:w="2932" w:type="dxa"/>
          </w:tcPr>
          <w:p w:rsidR="00F35F70" w:rsidRDefault="00F35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F35F70">
        <w:tc>
          <w:tcPr>
            <w:tcW w:w="3080" w:type="dxa"/>
          </w:tcPr>
          <w:p w:rsidR="00F35F70" w:rsidRDefault="00B3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sdt>
              <w:sdtPr>
                <w:tag w:val="goog_rdk_1"/>
                <w:id w:val="951670487"/>
              </w:sdtPr>
              <w:sdtContent>
                <w:ins w:id="1" w:author="Ly Pham" w:date="2024-01-08T14:17:00Z">
                  <w:r w:rsidR="0057438E">
                    <w:rPr>
                      <w:b/>
                      <w:i/>
                      <w:color w:val="000000"/>
                    </w:rPr>
                    <w:t>rdoFiveToFithteen</w:t>
                  </w:r>
                </w:ins>
              </w:sdtContent>
            </w:sdt>
          </w:p>
        </w:tc>
        <w:tc>
          <w:tcPr>
            <w:tcW w:w="2946" w:type="dxa"/>
          </w:tcPr>
          <w:p w:rsidR="00F35F70" w:rsidRPr="005B35BB" w:rsidRDefault="005B3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5B35BB">
              <w:rPr>
                <w:color w:val="000000"/>
              </w:rPr>
              <w:t>//input[@value='5 - 15' and @name='ageGroup']</w:t>
            </w:r>
          </w:p>
        </w:tc>
        <w:tc>
          <w:tcPr>
            <w:tcW w:w="2932" w:type="dxa"/>
          </w:tcPr>
          <w:p w:rsidR="00F35F70" w:rsidRDefault="00F35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F35F70">
        <w:tc>
          <w:tcPr>
            <w:tcW w:w="3080" w:type="dxa"/>
          </w:tcPr>
          <w:p w:rsidR="00EC669D" w:rsidRDefault="00EC6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rdoZeroToFive</w:t>
            </w:r>
          </w:p>
        </w:tc>
        <w:tc>
          <w:tcPr>
            <w:tcW w:w="2946" w:type="dxa"/>
          </w:tcPr>
          <w:p w:rsidR="00F35F70" w:rsidRPr="005B35BB" w:rsidRDefault="005B3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5B35BB">
              <w:rPr>
                <w:color w:val="000000"/>
              </w:rPr>
              <w:t>//input[@value='0 - 5' and @name='ageGroup']</w:t>
            </w:r>
          </w:p>
        </w:tc>
        <w:tc>
          <w:tcPr>
            <w:tcW w:w="2932" w:type="dxa"/>
          </w:tcPr>
          <w:p w:rsidR="00F35F70" w:rsidRDefault="00F35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EC669D">
        <w:tc>
          <w:tcPr>
            <w:tcW w:w="3080" w:type="dxa"/>
          </w:tcPr>
          <w:p w:rsidR="00EC669D" w:rsidRDefault="00EC6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rdoFithteentoFifty</w:t>
            </w:r>
          </w:p>
        </w:tc>
        <w:tc>
          <w:tcPr>
            <w:tcW w:w="2946" w:type="dxa"/>
          </w:tcPr>
          <w:p w:rsidR="00EC669D" w:rsidRPr="005B35BB" w:rsidRDefault="005B3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B35BB">
              <w:rPr>
                <w:color w:val="000000"/>
              </w:rPr>
              <w:t>//input[@value='15 - 50' and @name='ageGroup']</w:t>
            </w:r>
          </w:p>
        </w:tc>
        <w:tc>
          <w:tcPr>
            <w:tcW w:w="2932" w:type="dxa"/>
          </w:tcPr>
          <w:p w:rsidR="00EC669D" w:rsidRDefault="00EC6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</w:tbl>
    <w:p w:rsidR="00F35F70" w:rsidRDefault="00F35F70">
      <w:pPr>
        <w:rPr>
          <w:b/>
          <w:i/>
        </w:rPr>
      </w:pPr>
    </w:p>
    <w:p w:rsidR="00F35F70" w:rsidRDefault="0057438E">
      <w:pPr>
        <w:jc w:val="center"/>
        <w:rPr>
          <w:b/>
          <w:i/>
          <w:color w:val="FF0000"/>
          <w:sz w:val="28"/>
          <w:szCs w:val="28"/>
        </w:rPr>
      </w:pPr>
      <w:bookmarkStart w:id="2" w:name="_heading=h.gjdgxs" w:colFirst="0" w:colLast="0"/>
      <w:bookmarkEnd w:id="2"/>
      <w:r>
        <w:rPr>
          <w:b/>
          <w:i/>
          <w:color w:val="FF0000"/>
          <w:sz w:val="28"/>
          <w:szCs w:val="28"/>
        </w:rPr>
        <w:t>Các bạn đẩy file lên github sau khi làm xong nhé !</w:t>
      </w:r>
    </w:p>
    <w:sectPr w:rsidR="00F35F70">
      <w:pgSz w:w="12240" w:h="15840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07A7B"/>
    <w:multiLevelType w:val="multilevel"/>
    <w:tmpl w:val="149C1E82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F70"/>
    <w:rsid w:val="0057438E"/>
    <w:rsid w:val="005B35BB"/>
    <w:rsid w:val="005D1476"/>
    <w:rsid w:val="00610EEC"/>
    <w:rsid w:val="00A8136C"/>
    <w:rsid w:val="00B345EF"/>
    <w:rsid w:val="00E85BCB"/>
    <w:rsid w:val="00EC669D"/>
    <w:rsid w:val="00EF20E5"/>
    <w:rsid w:val="00F3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4FC6C"/>
  <w15:docId w15:val="{6B7230A5-523A-4F00-A26C-F857E741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seleniumeasy.com/basic-checkbox-demo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ada.vn/tai-khoan/dang-ky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eHJNDIIZdiOEiPUkbQRD24eLWg==">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227</Words>
  <Characters>1570</Characters>
  <Application>Microsoft Office Word</Application>
  <DocSecurity>0</DocSecurity>
  <Lines>112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2024-02-15T03:56:00Z</dcterms:created>
  <dcterms:modified xsi:type="dcterms:W3CDTF">2024-02-21T04:49:00Z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94a8cb4ed0201fee2705a0785853f6e39c432d115dd728f6ad98d617782434bc</vt:lpwstr>
  </property>
</Properties>
</file>